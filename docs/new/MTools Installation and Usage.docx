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8BE" w:rsidRPr="0041132F" w:rsidRDefault="00E468A3" w:rsidP="0041132F">
      <w:pPr>
        <w:pStyle w:val="Title"/>
        <w:rPr>
          <w:rStyle w:val="BookTitle"/>
        </w:rPr>
      </w:pPr>
      <w:r>
        <w:t>MTools</w:t>
      </w:r>
      <w:r w:rsidR="0041132F">
        <w:t xml:space="preserve"> IDE</w:t>
      </w:r>
    </w:p>
    <w:p w:rsidR="0041132F" w:rsidRDefault="0041132F" w:rsidP="0041132F">
      <w:pPr>
        <w:pStyle w:val="Subtitle"/>
        <w:rPr>
          <w:sz w:val="36"/>
          <w:szCs w:val="36"/>
        </w:rPr>
      </w:pPr>
      <w:r w:rsidRPr="0041132F">
        <w:rPr>
          <w:sz w:val="36"/>
          <w:szCs w:val="36"/>
        </w:rPr>
        <w:t xml:space="preserve">Usage </w:t>
      </w:r>
      <w:r w:rsidR="002318A4">
        <w:rPr>
          <w:sz w:val="36"/>
          <w:szCs w:val="36"/>
        </w:rPr>
        <w:t>a</w:t>
      </w:r>
      <w:r w:rsidRPr="0041132F">
        <w:rPr>
          <w:sz w:val="36"/>
          <w:szCs w:val="36"/>
        </w:rPr>
        <w:t>nd Installation</w:t>
      </w:r>
    </w:p>
    <w:p w:rsidR="0041132F" w:rsidRDefault="0041132F" w:rsidP="0041132F"/>
    <w:p w:rsidR="005405E5" w:rsidRDefault="005405E5" w:rsidP="0041132F">
      <w:pPr>
        <w:pStyle w:val="Heading1"/>
        <w:numPr>
          <w:ilvl w:val="0"/>
          <w:numId w:val="1"/>
        </w:numPr>
      </w:pPr>
      <w:r>
        <w:t>Installation</w:t>
      </w:r>
    </w:p>
    <w:p w:rsidR="005405E5" w:rsidRDefault="005405E5" w:rsidP="005405E5">
      <w:pPr>
        <w:pStyle w:val="Heading1"/>
        <w:numPr>
          <w:ilvl w:val="1"/>
          <w:numId w:val="1"/>
        </w:numPr>
      </w:pPr>
      <w:r>
        <w:t>Prerequisites</w:t>
      </w:r>
    </w:p>
    <w:p w:rsidR="005405E5" w:rsidRDefault="00E468A3" w:rsidP="005405E5">
      <w:pPr>
        <w:pStyle w:val="BodyText"/>
        <w:ind w:left="360"/>
        <w:rPr>
          <w:rFonts w:ascii="Arial" w:hAnsi="Arial" w:cs="Arial"/>
        </w:rPr>
      </w:pPr>
      <w:r>
        <w:rPr>
          <w:rFonts w:ascii="Arial" w:hAnsi="Arial" w:cs="Arial"/>
        </w:rPr>
        <w:t>MTools IDE</w:t>
      </w:r>
      <w:r w:rsidR="005405E5">
        <w:rPr>
          <w:rFonts w:ascii="Arial" w:hAnsi="Arial" w:cs="Arial"/>
        </w:rPr>
        <w:t xml:space="preserve"> supports both Windows and Linux.</w:t>
      </w:r>
    </w:p>
    <w:tbl>
      <w:tblPr>
        <w:tblStyle w:val="TableGrid"/>
        <w:tblW w:w="0" w:type="auto"/>
        <w:tblLook w:val="0000" w:firstRow="0" w:lastRow="0" w:firstColumn="0" w:lastColumn="0" w:noHBand="0" w:noVBand="0"/>
      </w:tblPr>
      <w:tblGrid>
        <w:gridCol w:w="2178"/>
        <w:gridCol w:w="2160"/>
        <w:gridCol w:w="5238"/>
      </w:tblGrid>
      <w:tr w:rsidR="005405E5" w:rsidTr="00B81D63">
        <w:trPr>
          <w:trHeight w:val="305"/>
        </w:trPr>
        <w:tc>
          <w:tcPr>
            <w:tcW w:w="2178" w:type="dxa"/>
            <w:shd w:val="clear" w:color="auto" w:fill="D9D9D9" w:themeFill="background1" w:themeFillShade="D9"/>
          </w:tcPr>
          <w:p w:rsidR="005405E5" w:rsidRPr="00975623" w:rsidRDefault="005405E5" w:rsidP="00B81D63">
            <w:pPr>
              <w:pStyle w:val="BodyText"/>
              <w:rPr>
                <w:rFonts w:ascii="Arial" w:hAnsi="Arial" w:cs="Arial"/>
                <w:b/>
              </w:rPr>
            </w:pPr>
            <w:r w:rsidRPr="00975623">
              <w:rPr>
                <w:rFonts w:ascii="Arial" w:hAnsi="Arial" w:cs="Arial"/>
                <w:b/>
              </w:rPr>
              <w:t>Application</w:t>
            </w:r>
          </w:p>
        </w:tc>
        <w:tc>
          <w:tcPr>
            <w:tcW w:w="2160" w:type="dxa"/>
            <w:shd w:val="clear" w:color="auto" w:fill="D9D9D9" w:themeFill="background1" w:themeFillShade="D9"/>
          </w:tcPr>
          <w:p w:rsidR="005405E5" w:rsidRPr="00975623" w:rsidRDefault="005405E5" w:rsidP="00B81D63">
            <w:pPr>
              <w:pStyle w:val="BodyText"/>
              <w:rPr>
                <w:rFonts w:ascii="Arial" w:hAnsi="Arial" w:cs="Arial"/>
                <w:b/>
              </w:rPr>
            </w:pPr>
            <w:r w:rsidRPr="00975623">
              <w:rPr>
                <w:rFonts w:ascii="Arial" w:hAnsi="Arial" w:cs="Arial"/>
                <w:b/>
              </w:rPr>
              <w:t>Version</w:t>
            </w:r>
          </w:p>
        </w:tc>
        <w:tc>
          <w:tcPr>
            <w:tcW w:w="5238" w:type="dxa"/>
            <w:shd w:val="clear" w:color="auto" w:fill="D9D9D9" w:themeFill="background1" w:themeFillShade="D9"/>
          </w:tcPr>
          <w:p w:rsidR="005405E5" w:rsidRPr="00975623" w:rsidRDefault="005405E5" w:rsidP="00B81D63">
            <w:pPr>
              <w:pStyle w:val="BodyText"/>
              <w:rPr>
                <w:rFonts w:ascii="Arial" w:hAnsi="Arial" w:cs="Arial"/>
                <w:b/>
              </w:rPr>
            </w:pPr>
            <w:r w:rsidRPr="00975623">
              <w:rPr>
                <w:rFonts w:ascii="Arial" w:hAnsi="Arial" w:cs="Arial"/>
                <w:b/>
              </w:rPr>
              <w:t>Notes</w:t>
            </w:r>
          </w:p>
        </w:tc>
      </w:tr>
      <w:tr w:rsidR="005405E5" w:rsidTr="00B81D63">
        <w:tc>
          <w:tcPr>
            <w:tcW w:w="2178" w:type="dxa"/>
          </w:tcPr>
          <w:p w:rsidR="005405E5" w:rsidRPr="00975623" w:rsidRDefault="005405E5" w:rsidP="00B81D63">
            <w:pPr>
              <w:pStyle w:val="BodyText"/>
              <w:rPr>
                <w:rFonts w:ascii="Arial" w:hAnsi="Arial" w:cs="Arial"/>
              </w:rPr>
            </w:pPr>
            <w:r>
              <w:rPr>
                <w:rFonts w:ascii="Arial" w:hAnsi="Arial" w:cs="Arial"/>
              </w:rPr>
              <w:t>VistA / Fileman</w:t>
            </w:r>
          </w:p>
        </w:tc>
        <w:tc>
          <w:tcPr>
            <w:tcW w:w="2160" w:type="dxa"/>
          </w:tcPr>
          <w:p w:rsidR="005405E5" w:rsidRPr="00975623" w:rsidRDefault="005405E5" w:rsidP="00B81D63">
            <w:pPr>
              <w:pStyle w:val="BodyText"/>
              <w:rPr>
                <w:rFonts w:ascii="Arial" w:hAnsi="Arial" w:cs="Arial"/>
              </w:rPr>
            </w:pPr>
            <w:r>
              <w:rPr>
                <w:rFonts w:ascii="Arial" w:hAnsi="Arial" w:cs="Arial"/>
              </w:rPr>
              <w:t>Any</w:t>
            </w:r>
          </w:p>
        </w:tc>
        <w:tc>
          <w:tcPr>
            <w:tcW w:w="5238" w:type="dxa"/>
          </w:tcPr>
          <w:p w:rsidR="005405E5" w:rsidRPr="00975623" w:rsidRDefault="005405E5" w:rsidP="00B81D63">
            <w:pPr>
              <w:pStyle w:val="BodyText"/>
              <w:rPr>
                <w:rFonts w:ascii="Arial" w:hAnsi="Arial" w:cs="Arial"/>
              </w:rPr>
            </w:pPr>
            <w:r>
              <w:rPr>
                <w:rFonts w:ascii="Arial" w:hAnsi="Arial" w:cs="Arial"/>
              </w:rPr>
              <w:t xml:space="preserve">This is currently tested with VistA-FOI, available here: </w:t>
            </w:r>
            <w:hyperlink r:id="rId7" w:history="1">
              <w:r>
                <w:rPr>
                  <w:rStyle w:val="Hyperlink"/>
                </w:rPr>
                <w:t>http://www.osehra.org/page/osehra-code-repository</w:t>
              </w:r>
            </w:hyperlink>
          </w:p>
        </w:tc>
      </w:tr>
      <w:tr w:rsidR="005405E5" w:rsidTr="00B81D63">
        <w:tc>
          <w:tcPr>
            <w:tcW w:w="2178" w:type="dxa"/>
          </w:tcPr>
          <w:p w:rsidR="005405E5" w:rsidRPr="00975623" w:rsidRDefault="005405E5" w:rsidP="00B81D63">
            <w:pPr>
              <w:pStyle w:val="BodyText"/>
              <w:rPr>
                <w:rFonts w:ascii="Arial" w:hAnsi="Arial" w:cs="Arial"/>
              </w:rPr>
            </w:pPr>
            <w:r>
              <w:rPr>
                <w:rFonts w:ascii="Arial" w:hAnsi="Arial" w:cs="Arial"/>
              </w:rPr>
              <w:t>Eclipse</w:t>
            </w:r>
          </w:p>
        </w:tc>
        <w:tc>
          <w:tcPr>
            <w:tcW w:w="2160" w:type="dxa"/>
          </w:tcPr>
          <w:p w:rsidR="005405E5" w:rsidRPr="00975623" w:rsidRDefault="005405E5" w:rsidP="00B81D63">
            <w:pPr>
              <w:pStyle w:val="BodyText"/>
              <w:rPr>
                <w:rFonts w:ascii="Arial" w:hAnsi="Arial" w:cs="Arial"/>
              </w:rPr>
            </w:pPr>
            <w:r>
              <w:rPr>
                <w:rFonts w:ascii="Arial" w:hAnsi="Arial" w:cs="Arial"/>
              </w:rPr>
              <w:t>Indigo</w:t>
            </w:r>
          </w:p>
        </w:tc>
        <w:tc>
          <w:tcPr>
            <w:tcW w:w="5238" w:type="dxa"/>
          </w:tcPr>
          <w:p w:rsidR="005405E5" w:rsidRPr="00975623" w:rsidRDefault="005405E5" w:rsidP="00B81D63">
            <w:pPr>
              <w:pStyle w:val="BodyText"/>
              <w:rPr>
                <w:rFonts w:ascii="Arial" w:hAnsi="Arial" w:cs="Arial"/>
              </w:rPr>
            </w:pPr>
          </w:p>
        </w:tc>
      </w:tr>
      <w:tr w:rsidR="00E468A3" w:rsidTr="00B81D63">
        <w:tc>
          <w:tcPr>
            <w:tcW w:w="2178" w:type="dxa"/>
          </w:tcPr>
          <w:p w:rsidR="00E468A3" w:rsidRDefault="00E468A3" w:rsidP="00B81D63">
            <w:pPr>
              <w:pStyle w:val="BodyText"/>
              <w:rPr>
                <w:rFonts w:ascii="Arial" w:hAnsi="Arial" w:cs="Arial"/>
              </w:rPr>
            </w:pPr>
            <w:r>
              <w:rPr>
                <w:rFonts w:ascii="Arial" w:hAnsi="Arial" w:cs="Arial"/>
              </w:rPr>
              <w:t>Java Runtime</w:t>
            </w:r>
          </w:p>
        </w:tc>
        <w:tc>
          <w:tcPr>
            <w:tcW w:w="2160" w:type="dxa"/>
          </w:tcPr>
          <w:p w:rsidR="00E468A3" w:rsidRDefault="00E468A3" w:rsidP="00B81D63">
            <w:pPr>
              <w:pStyle w:val="BodyText"/>
              <w:rPr>
                <w:rFonts w:ascii="Arial" w:hAnsi="Arial" w:cs="Arial"/>
              </w:rPr>
            </w:pPr>
            <w:r>
              <w:rPr>
                <w:rFonts w:ascii="Arial" w:hAnsi="Arial" w:cs="Arial"/>
              </w:rPr>
              <w:t>7</w:t>
            </w:r>
          </w:p>
        </w:tc>
        <w:tc>
          <w:tcPr>
            <w:tcW w:w="5238" w:type="dxa"/>
          </w:tcPr>
          <w:p w:rsidR="00E468A3" w:rsidRPr="00975623" w:rsidRDefault="00E468A3" w:rsidP="00B81D63">
            <w:pPr>
              <w:pStyle w:val="BodyText"/>
              <w:rPr>
                <w:rFonts w:ascii="Arial" w:hAnsi="Arial" w:cs="Arial"/>
              </w:rPr>
            </w:pPr>
          </w:p>
        </w:tc>
      </w:tr>
    </w:tbl>
    <w:p w:rsidR="005405E5" w:rsidRPr="0041132F" w:rsidRDefault="005405E5" w:rsidP="005405E5"/>
    <w:p w:rsidR="00281CF3" w:rsidRDefault="00281CF3" w:rsidP="005405E5">
      <w:pPr>
        <w:pStyle w:val="Heading1"/>
        <w:numPr>
          <w:ilvl w:val="1"/>
          <w:numId w:val="1"/>
        </w:numPr>
      </w:pPr>
      <w:r>
        <w:t>Download the latest files</w:t>
      </w:r>
    </w:p>
    <w:p w:rsidR="00281CF3" w:rsidRPr="00281CF3" w:rsidRDefault="00281CF3" w:rsidP="00281CF3">
      <w:r>
        <w:t xml:space="preserve">Download the latest version here: </w:t>
      </w:r>
      <w:hyperlink r:id="rId8" w:history="1">
        <w:r w:rsidRPr="00867208">
          <w:rPr>
            <w:rStyle w:val="Hyperlink"/>
          </w:rPr>
          <w:t>https://github.com/JimDeanSpivey/M-Tools-Project/archive/master.zip</w:t>
        </w:r>
      </w:hyperlink>
      <w:r>
        <w:t xml:space="preserve"> and unpack this file. It contains the plugin jar files needed, along with the KIDS packages.</w:t>
      </w:r>
    </w:p>
    <w:p w:rsidR="00B10EDB" w:rsidRDefault="00B10EDB" w:rsidP="00B10EDB">
      <w:pPr>
        <w:pStyle w:val="Heading1"/>
        <w:numPr>
          <w:ilvl w:val="1"/>
          <w:numId w:val="3"/>
        </w:numPr>
      </w:pPr>
      <w:r>
        <w:t>Install the KIDS packages</w:t>
      </w:r>
    </w:p>
    <w:p w:rsidR="00B10EDB" w:rsidRPr="00B10EDB" w:rsidRDefault="00B10EDB" w:rsidP="00B10EDB">
      <w:pPr>
        <w:pStyle w:val="ListParagraph"/>
        <w:ind w:left="360"/>
      </w:pPr>
      <w:r>
        <w:t>From the unpacked file, the KIDS packages are located under /MiscDependencies/KIDS/. Install all three packages, M-Debugger, M-Editor and Utilities.</w:t>
      </w:r>
    </w:p>
    <w:p w:rsidR="00B10EDB" w:rsidRDefault="00B10EDB" w:rsidP="00B10EDB">
      <w:pPr>
        <w:pStyle w:val="Heading1"/>
        <w:numPr>
          <w:ilvl w:val="1"/>
          <w:numId w:val="3"/>
        </w:numPr>
      </w:pPr>
      <w:r>
        <w:t>Run the VistALink job</w:t>
      </w:r>
    </w:p>
    <w:p w:rsidR="00B10EDB" w:rsidRPr="00B10EDB" w:rsidRDefault="00B10EDB" w:rsidP="00B10EDB">
      <w:r>
        <w:t xml:space="preserve">Enter the MUMPS command </w:t>
      </w:r>
      <w:r w:rsidRPr="00B10EDB">
        <w:rPr>
          <w:highlight w:val="lightGray"/>
        </w:rPr>
        <w:t>JOB LISTENER^XOBVTCPL(8001)</w:t>
      </w:r>
      <w:r>
        <w:t xml:space="preserve">  to start VistALink. This is required for the plugin to connect with and talk to the server.</w:t>
      </w:r>
    </w:p>
    <w:p w:rsidR="00B10EDB" w:rsidRDefault="00B10EDB" w:rsidP="00B10EDB">
      <w:pPr>
        <w:pStyle w:val="Heading1"/>
        <w:numPr>
          <w:ilvl w:val="1"/>
          <w:numId w:val="3"/>
        </w:numPr>
      </w:pPr>
      <w:r>
        <w:t>Install the plugin</w:t>
      </w:r>
    </w:p>
    <w:p w:rsidR="00B10EDB" w:rsidRDefault="00B10EDB" w:rsidP="00B10EDB">
      <w:pPr>
        <w:pStyle w:val="ListParagraph"/>
        <w:numPr>
          <w:ilvl w:val="0"/>
          <w:numId w:val="2"/>
        </w:numPr>
      </w:pPr>
      <w:r>
        <w:t>Open Eclipse.</w:t>
      </w:r>
    </w:p>
    <w:p w:rsidR="00B10EDB" w:rsidRDefault="00B10EDB" w:rsidP="00B10EDB">
      <w:pPr>
        <w:pStyle w:val="ListParagraph"/>
        <w:numPr>
          <w:ilvl w:val="0"/>
          <w:numId w:val="2"/>
        </w:numPr>
      </w:pPr>
      <w:r>
        <w:lastRenderedPageBreak/>
        <w:t xml:space="preserve">Click </w:t>
      </w:r>
      <w:r w:rsidRPr="00CD523B">
        <w:t xml:space="preserve">Help </w:t>
      </w:r>
      <w:r w:rsidRPr="00CD523B">
        <w:rPr>
          <w:rFonts w:cs="Arial"/>
          <w:lang w:val="en-GB"/>
        </w:rPr>
        <w:sym w:font="Wingdings" w:char="F0E0"/>
      </w:r>
      <w:r w:rsidRPr="00CD523B">
        <w:t xml:space="preserve"> Install New Software</w:t>
      </w:r>
      <w:r>
        <w:br/>
      </w:r>
      <w:r w:rsidRPr="00975623">
        <w:rPr>
          <w:rFonts w:ascii="Arial" w:hAnsi="Arial" w:cs="Arial"/>
          <w:noProof/>
          <w:lang w:bidi="th-TH"/>
        </w:rPr>
        <w:drawing>
          <wp:inline distT="0" distB="0" distL="0" distR="0" wp14:anchorId="2B246872" wp14:editId="2EC798AF">
            <wp:extent cx="3181350" cy="2833264"/>
            <wp:effectExtent l="1905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181559" cy="2833450"/>
                    </a:xfrm>
                    <a:prstGeom prst="rect">
                      <a:avLst/>
                    </a:prstGeom>
                  </pic:spPr>
                </pic:pic>
              </a:graphicData>
            </a:graphic>
          </wp:inline>
        </w:drawing>
      </w:r>
    </w:p>
    <w:p w:rsidR="00B10EDB" w:rsidRDefault="00B10EDB" w:rsidP="00B10EDB">
      <w:pPr>
        <w:pStyle w:val="ListParagraph"/>
        <w:numPr>
          <w:ilvl w:val="0"/>
          <w:numId w:val="2"/>
        </w:numPr>
      </w:pPr>
      <w:r>
        <w:t>Then click Add in the top right.</w:t>
      </w:r>
      <w:r>
        <w:br/>
      </w:r>
      <w:r w:rsidRPr="00975623">
        <w:rPr>
          <w:rFonts w:ascii="Arial" w:hAnsi="Arial" w:cs="Arial"/>
          <w:noProof/>
          <w:lang w:bidi="th-TH"/>
        </w:rPr>
        <w:drawing>
          <wp:inline distT="0" distB="0" distL="0" distR="0" wp14:anchorId="3A393F0D" wp14:editId="4134A885">
            <wp:extent cx="2800000" cy="2571429"/>
            <wp:effectExtent l="0" t="0" r="635" b="63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800000" cy="2571429"/>
                    </a:xfrm>
                    <a:prstGeom prst="rect">
                      <a:avLst/>
                    </a:prstGeom>
                  </pic:spPr>
                </pic:pic>
              </a:graphicData>
            </a:graphic>
          </wp:inline>
        </w:drawing>
      </w:r>
    </w:p>
    <w:p w:rsidR="00B10EDB" w:rsidRDefault="00B10EDB" w:rsidP="00B10EDB">
      <w:pPr>
        <w:pStyle w:val="ListParagraph"/>
        <w:numPr>
          <w:ilvl w:val="0"/>
          <w:numId w:val="2"/>
        </w:numPr>
      </w:pPr>
      <w:r>
        <w:t>Select the button named Local. This in towards the top right.</w:t>
      </w:r>
      <w:r>
        <w:br/>
      </w:r>
      <w:r w:rsidRPr="00975623">
        <w:rPr>
          <w:rFonts w:ascii="Arial" w:hAnsi="Arial" w:cs="Arial"/>
          <w:noProof/>
          <w:lang w:bidi="th-TH"/>
        </w:rPr>
        <w:drawing>
          <wp:inline distT="0" distB="0" distL="0" distR="0" wp14:anchorId="1C31C525" wp14:editId="3C64D337">
            <wp:extent cx="1485714" cy="1142857"/>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1485714" cy="1142857"/>
                    </a:xfrm>
                    <a:prstGeom prst="rect">
                      <a:avLst/>
                    </a:prstGeom>
                  </pic:spPr>
                </pic:pic>
              </a:graphicData>
            </a:graphic>
          </wp:inline>
        </w:drawing>
      </w:r>
    </w:p>
    <w:p w:rsidR="00B10EDB" w:rsidRDefault="00B10EDB" w:rsidP="00B10EDB">
      <w:pPr>
        <w:pStyle w:val="ListParagraph"/>
        <w:numPr>
          <w:ilvl w:val="0"/>
          <w:numId w:val="2"/>
        </w:numPr>
      </w:pPr>
      <w:r>
        <w:t>Select the directory where the zip file was unpacked. Then choose the “</w:t>
      </w:r>
      <w:r w:rsidRPr="00281CF3">
        <w:t>MToolsUpdateSiteProject</w:t>
      </w:r>
      <w:r>
        <w:t>” directory.</w:t>
      </w:r>
    </w:p>
    <w:p w:rsidR="00B10EDB" w:rsidRDefault="00B10EDB" w:rsidP="00B10EDB">
      <w:pPr>
        <w:pStyle w:val="ListParagraph"/>
        <w:numPr>
          <w:ilvl w:val="0"/>
          <w:numId w:val="2"/>
        </w:numPr>
      </w:pPr>
      <w:r>
        <w:t>After clicking OK, thenewly added update site will automatically be selected.</w:t>
      </w:r>
    </w:p>
    <w:p w:rsidR="00B10EDB" w:rsidRPr="00CD523B" w:rsidRDefault="00B10EDB" w:rsidP="00B10EDB">
      <w:pPr>
        <w:pStyle w:val="ListParagraph"/>
        <w:numPr>
          <w:ilvl w:val="0"/>
          <w:numId w:val="2"/>
        </w:numPr>
      </w:pPr>
      <w:r>
        <w:t>Click Next and follow the prompts to install the plugin.</w:t>
      </w:r>
    </w:p>
    <w:p w:rsidR="00B10EDB" w:rsidRPr="00B10EDB" w:rsidRDefault="00B10EDB" w:rsidP="00B10EDB"/>
    <w:p w:rsidR="005405E5" w:rsidRDefault="00B10EDB" w:rsidP="00B10EDB">
      <w:pPr>
        <w:pStyle w:val="Heading1"/>
        <w:numPr>
          <w:ilvl w:val="1"/>
          <w:numId w:val="3"/>
        </w:numPr>
      </w:pPr>
      <w:r>
        <w:t>Configure the plugin</w:t>
      </w:r>
    </w:p>
    <w:p w:rsidR="00B10EDB" w:rsidRDefault="00B10EDB" w:rsidP="00B10EDB">
      <w:pPr>
        <w:pStyle w:val="ListParagraph"/>
        <w:numPr>
          <w:ilvl w:val="0"/>
          <w:numId w:val="4"/>
        </w:numPr>
      </w:pPr>
      <w:r>
        <w:t>From Eclipse’s main menu (the top most bar) Click Window -&gt; Preferences -&gt; VistA -&gt; Connection.</w:t>
      </w:r>
    </w:p>
    <w:p w:rsidR="00B10EDB" w:rsidRDefault="00F82E20" w:rsidP="00B10EDB">
      <w:pPr>
        <w:pStyle w:val="ListParagraph"/>
        <w:numPr>
          <w:ilvl w:val="0"/>
          <w:numId w:val="4"/>
        </w:numPr>
      </w:pPr>
      <w:r>
        <w:t>Remove the dummy “Prima</w:t>
      </w:r>
      <w:r w:rsidR="00774B0F">
        <w:t>r</w:t>
      </w:r>
      <w:r>
        <w:t>y” connection value.</w:t>
      </w:r>
    </w:p>
    <w:p w:rsidR="00F82E20" w:rsidRDefault="00F82E20" w:rsidP="00B10EDB">
      <w:pPr>
        <w:pStyle w:val="ListParagraph"/>
        <w:numPr>
          <w:ilvl w:val="0"/>
          <w:numId w:val="4"/>
        </w:numPr>
      </w:pPr>
      <w:r>
        <w:t xml:space="preserve">Add a new connection in the format of [Name];[IP Address or hostname];[port number];[blank or an eclipse project name]. A typical value would be </w:t>
      </w:r>
      <w:r w:rsidRPr="00F82E20">
        <w:rPr>
          <w:highlight w:val="lightGray"/>
        </w:rPr>
        <w:t>local;127.0.0.1;8001;</w:t>
      </w:r>
    </w:p>
    <w:p w:rsidR="005405E5" w:rsidRPr="005405E5" w:rsidRDefault="00F82E20" w:rsidP="005405E5">
      <w:pPr>
        <w:pStyle w:val="ListParagraph"/>
        <w:numPr>
          <w:ilvl w:val="0"/>
          <w:numId w:val="4"/>
        </w:numPr>
      </w:pPr>
      <w:r>
        <w:t>Click OK.</w:t>
      </w:r>
    </w:p>
    <w:p w:rsidR="005405E5" w:rsidRDefault="005405E5" w:rsidP="00B10EDB">
      <w:pPr>
        <w:pStyle w:val="Heading1"/>
        <w:numPr>
          <w:ilvl w:val="0"/>
          <w:numId w:val="3"/>
        </w:numPr>
      </w:pPr>
      <w:r>
        <w:t>Usage</w:t>
      </w:r>
    </w:p>
    <w:p w:rsidR="00F82E20" w:rsidRDefault="00F82E20" w:rsidP="00B10EDB">
      <w:pPr>
        <w:pStyle w:val="Heading1"/>
        <w:numPr>
          <w:ilvl w:val="1"/>
          <w:numId w:val="3"/>
        </w:numPr>
      </w:pPr>
      <w:r>
        <w:t>Eclipse Projects</w:t>
      </w:r>
    </w:p>
    <w:p w:rsidR="00C918F1" w:rsidRPr="00C918F1" w:rsidRDefault="00C918F1" w:rsidP="00C918F1">
      <w:r>
        <w:t xml:space="preserve">All files in eclipse must belong to a project, being that Eclipse can be described as project centric. To begin using </w:t>
      </w:r>
      <w:r w:rsidR="00E468A3">
        <w:t>MTools IDE</w:t>
      </w:r>
      <w:r>
        <w:t>, a new project must either be created, and files imported into it. Or an existing project can be opened, which already contains files and of course new files can be imported. Files can also of course be removed and/or deleted from eclipse. Additionally a file can be imported via a link as opposed to being in the same directory where the project’s root is. The project root is a single directory which contains the .project file. A workspace however is a parent to a project, and contains 0 or many projects. Projects may or may not exist in the workspace directory root.</w:t>
      </w:r>
    </w:p>
    <w:p w:rsidR="00F82E20" w:rsidRDefault="00F82E20" w:rsidP="00F82E20">
      <w:pPr>
        <w:pStyle w:val="Heading1"/>
        <w:numPr>
          <w:ilvl w:val="2"/>
          <w:numId w:val="3"/>
        </w:numPr>
      </w:pPr>
      <w:r>
        <w:t>Creating a new project</w:t>
      </w:r>
    </w:p>
    <w:p w:rsidR="00C918F1" w:rsidRPr="00C918F1" w:rsidRDefault="00E468A3" w:rsidP="00C918F1">
      <w:r>
        <w:t>A standard eclipse project can be created via New -&gt; New Project… This opens the new project wizard. The standard eclipse project can be chosen from General -&gt; Project.</w:t>
      </w:r>
    </w:p>
    <w:p w:rsidR="00F82E20" w:rsidRDefault="00F82E20" w:rsidP="00F82E20">
      <w:pPr>
        <w:pStyle w:val="Heading1"/>
        <w:numPr>
          <w:ilvl w:val="2"/>
          <w:numId w:val="3"/>
        </w:numPr>
      </w:pPr>
      <w:r>
        <w:t>Opening an existing project</w:t>
      </w:r>
    </w:p>
    <w:p w:rsidR="00C918F1" w:rsidRDefault="00C918F1" w:rsidP="00C918F1">
      <w:r>
        <w:t xml:space="preserve">To open an existing project, </w:t>
      </w:r>
      <w:r w:rsidR="00774B0F">
        <w:t xml:space="preserve">click on ‘New -&gt; Import…‘ </w:t>
      </w:r>
      <w:r w:rsidR="00203287">
        <w:t>.</w:t>
      </w:r>
    </w:p>
    <w:p w:rsidR="00203287" w:rsidRDefault="00203287" w:rsidP="00203287">
      <w:pPr>
        <w:jc w:val="center"/>
      </w:pPr>
      <w:r>
        <w:rPr>
          <w:noProof/>
          <w:lang w:bidi="th-TH"/>
        </w:rPr>
        <w:lastRenderedPageBreak/>
        <w:drawing>
          <wp:inline distT="0" distB="0" distL="0" distR="0" wp14:anchorId="4BA189EC" wp14:editId="0F3507BE">
            <wp:extent cx="3476625" cy="5762625"/>
            <wp:effectExtent l="0" t="0" r="9525" b="9525"/>
            <wp:docPr id="5" name="Picture 5" descr="C:\Users\Jspivey\Pictures\Greenshot\2013-04-23 13_22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pivey\Pictures\Greenshot\2013-04-23 13_22_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5762625"/>
                    </a:xfrm>
                    <a:prstGeom prst="rect">
                      <a:avLst/>
                    </a:prstGeom>
                    <a:noFill/>
                    <a:ln>
                      <a:noFill/>
                    </a:ln>
                  </pic:spPr>
                </pic:pic>
              </a:graphicData>
            </a:graphic>
          </wp:inline>
        </w:drawing>
      </w:r>
    </w:p>
    <w:p w:rsidR="00203287" w:rsidRDefault="00203287" w:rsidP="00203287">
      <w:pPr>
        <w:jc w:val="center"/>
      </w:pPr>
    </w:p>
    <w:p w:rsidR="00203287" w:rsidRDefault="00203287" w:rsidP="00203287">
      <w:r>
        <w:t xml:space="preserve">From the Import Wizard choose ‘Existing projects into Workspace’. </w:t>
      </w:r>
    </w:p>
    <w:p w:rsidR="00203287" w:rsidRDefault="00203287" w:rsidP="00203287">
      <w:r>
        <w:rPr>
          <w:noProof/>
          <w:lang w:bidi="th-TH"/>
        </w:rPr>
        <w:lastRenderedPageBreak/>
        <w:drawing>
          <wp:inline distT="0" distB="0" distL="0" distR="0" wp14:anchorId="33C463EC" wp14:editId="103A310D">
            <wp:extent cx="5019675" cy="5229225"/>
            <wp:effectExtent l="0" t="0" r="9525" b="9525"/>
            <wp:docPr id="6" name="Picture 6" descr="C:\Users\Jspivey\Pictures\Greenshot\2013-04-23 13_24_09-Resource - TestProject_JustAFile.txt - Eclip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pivey\Pictures\Greenshot\2013-04-23 13_24_09-Resource - TestProject_JustAFile.txt - Eclip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5229225"/>
                    </a:xfrm>
                    <a:prstGeom prst="rect">
                      <a:avLst/>
                    </a:prstGeom>
                    <a:noFill/>
                    <a:ln>
                      <a:noFill/>
                    </a:ln>
                  </pic:spPr>
                </pic:pic>
              </a:graphicData>
            </a:graphic>
          </wp:inline>
        </w:drawing>
      </w:r>
    </w:p>
    <w:p w:rsidR="00203287" w:rsidRPr="00C918F1" w:rsidRDefault="00203287" w:rsidP="00203287">
      <w:r>
        <w:t>This can be filtered to easily by typing ‘ex’. Using the file dialog navigate to the directory which contains an existing project  (a directory with a .project file in it). This will typically be from a version controlled system such as Git, which will typically contain a parent root directory that has the .project file in it, and other files with binaries and source files in children folders.</w:t>
      </w:r>
    </w:p>
    <w:p w:rsidR="00F82E20" w:rsidRDefault="00F82E20" w:rsidP="00B10EDB">
      <w:pPr>
        <w:pStyle w:val="Heading1"/>
        <w:numPr>
          <w:ilvl w:val="1"/>
          <w:numId w:val="3"/>
        </w:numPr>
      </w:pPr>
      <w:r>
        <w:t>Using the MEditor</w:t>
      </w:r>
    </w:p>
    <w:p w:rsidR="00F82E20" w:rsidRPr="00F82E20" w:rsidRDefault="007D5B50" w:rsidP="00F82E20">
      <w:r>
        <w:t xml:space="preserve">To begin using </w:t>
      </w:r>
      <w:r w:rsidR="000D04BE">
        <w:t>M</w:t>
      </w:r>
      <w:r>
        <w:t>Editor (a custom editor for MUMPS language</w:t>
      </w:r>
      <w:r w:rsidR="000D04BE">
        <w:t>, part of MTools IDE</w:t>
      </w:r>
      <w:r>
        <w:t>), simply open a file ending with the suffix ‘.m’. A custom editor which includes syntax coloring, new contextual menus and the outline view (by default the vertical right pane) will display tags in the current routine.</w:t>
      </w:r>
    </w:p>
    <w:p w:rsidR="00892AEC" w:rsidRDefault="00892AEC" w:rsidP="00892AEC">
      <w:pPr>
        <w:pStyle w:val="Heading1"/>
        <w:numPr>
          <w:ilvl w:val="1"/>
          <w:numId w:val="5"/>
        </w:numPr>
        <w:rPr>
          <w:ins w:id="0" w:author="Jimmy Spivey" w:date="2013-06-17T20:51:00Z"/>
        </w:rPr>
      </w:pPr>
      <w:ins w:id="1" w:author="Jimmy Spivey" w:date="2013-06-17T20:51:00Z">
        <w:r>
          <w:t>Loading Routines</w:t>
        </w:r>
      </w:ins>
    </w:p>
    <w:p w:rsidR="00892AEC" w:rsidRPr="00D305C2" w:rsidRDefault="00892AEC" w:rsidP="00892AEC">
      <w:pPr>
        <w:rPr>
          <w:ins w:id="2" w:author="Jimmy Spivey" w:date="2013-06-17T20:51:00Z"/>
        </w:rPr>
        <w:pPrChange w:id="3" w:author="Jimmy Spivey" w:date="2013-06-17T20:52:00Z">
          <w:pPr>
            <w:pStyle w:val="ListParagraph"/>
            <w:numPr>
              <w:numId w:val="5"/>
            </w:numPr>
            <w:ind w:left="360" w:hanging="360"/>
          </w:pPr>
        </w:pPrChange>
      </w:pPr>
      <w:ins w:id="4" w:author="Jimmy Spivey" w:date="2013-06-17T20:51:00Z">
        <w:r>
          <w:t>Routines can be loaded from the server. Either click the green M button in the eclipse Toolbar or, in the top menu, click VistA -&gt; Load M Routine.</w:t>
        </w:r>
      </w:ins>
    </w:p>
    <w:p w:rsidR="00892AEC" w:rsidRDefault="00892AEC" w:rsidP="00892AEC">
      <w:pPr>
        <w:pStyle w:val="Heading1"/>
        <w:rPr>
          <w:ins w:id="5" w:author="Jimmy Spivey" w:date="2013-06-17T20:51:00Z"/>
        </w:rPr>
        <w:pPrChange w:id="6" w:author="Jimmy Spivey" w:date="2013-06-17T20:52:00Z">
          <w:pPr>
            <w:pStyle w:val="Heading1"/>
            <w:numPr>
              <w:numId w:val="5"/>
            </w:numPr>
            <w:ind w:left="360" w:hanging="360"/>
          </w:pPr>
        </w:pPrChange>
      </w:pPr>
      <w:ins w:id="7" w:author="Jimmy Spivey" w:date="2013-06-17T20:51:00Z">
        <w:r>
          <w:rPr>
            <w:noProof/>
            <w:lang w:bidi="th-TH"/>
          </w:rPr>
          <w:lastRenderedPageBreak/>
          <w:drawing>
            <wp:inline distT="0" distB="0" distL="0" distR="0" wp14:anchorId="2D9F5814" wp14:editId="5502C8DD">
              <wp:extent cx="2924583" cy="2000529"/>
              <wp:effectExtent l="0" t="0" r="9525"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24583" cy="2000529"/>
                      </a:xfrm>
                      <a:prstGeom prst="rect">
                        <a:avLst/>
                      </a:prstGeom>
                    </pic:spPr>
                  </pic:pic>
                </a:graphicData>
              </a:graphic>
            </wp:inline>
          </w:drawing>
        </w:r>
      </w:ins>
    </w:p>
    <w:p w:rsidR="00892AEC" w:rsidRDefault="00892AEC" w:rsidP="00892AEC">
      <w:pPr>
        <w:pStyle w:val="ListParagraph"/>
        <w:ind w:left="360"/>
        <w:rPr>
          <w:ins w:id="8" w:author="Jimmy Spivey" w:date="2013-06-17T20:51:00Z"/>
        </w:rPr>
        <w:pPrChange w:id="9" w:author="Jimmy Spivey" w:date="2013-06-17T20:51:00Z">
          <w:pPr>
            <w:pStyle w:val="ListParagraph"/>
            <w:numPr>
              <w:numId w:val="5"/>
            </w:numPr>
            <w:ind w:left="360" w:hanging="360"/>
          </w:pPr>
        </w:pPrChange>
      </w:pPr>
    </w:p>
    <w:p w:rsidR="00892AEC" w:rsidRDefault="00892AEC" w:rsidP="00E44D95">
      <w:pPr>
        <w:rPr>
          <w:ins w:id="10" w:author="Jimmy Spivey" w:date="2013-06-17T20:51:00Z"/>
        </w:rPr>
        <w:pPrChange w:id="11" w:author="Jimmy Spivey" w:date="2013-06-17T20:57:00Z">
          <w:pPr>
            <w:pStyle w:val="Heading1"/>
            <w:numPr>
              <w:ilvl w:val="1"/>
              <w:numId w:val="5"/>
            </w:numPr>
            <w:ind w:left="792" w:hanging="432"/>
          </w:pPr>
        </w:pPrChange>
      </w:pPr>
      <w:ins w:id="12" w:author="Jimmy Spivey" w:date="2013-06-17T20:51:00Z">
        <w:r>
          <w:t>When a routine is loaded from the server, a file is created on disk, either in the root directory if the project has no directories, or a dialog is displayed to prompt the user which directory to load into if there are sub directories in the project. There is also support for the VistA-FOIA structure, which uses a packages.csv file to determine where VistA routines are loaded to. For example if you try to load a routine such as GMPL it will place this file into Packages/Problem List/ automatically. Lastly, if the file already exists in the project, it will always load to this location and attempt to sync it, showing a diff if anything changes and prompting which file to choose.</w:t>
        </w:r>
      </w:ins>
    </w:p>
    <w:p w:rsidR="00DE2F8E" w:rsidRDefault="00F82E20" w:rsidP="00892AEC">
      <w:pPr>
        <w:pStyle w:val="Heading1"/>
        <w:numPr>
          <w:ilvl w:val="2"/>
          <w:numId w:val="5"/>
        </w:numPr>
        <w:rPr>
          <w:ins w:id="13" w:author="Jimmy Spivey" w:date="2013-06-16T10:06:00Z"/>
        </w:rPr>
        <w:pPrChange w:id="14" w:author="Jimmy Spivey" w:date="2013-06-17T20:51:00Z">
          <w:pPr>
            <w:pStyle w:val="Heading1"/>
            <w:numPr>
              <w:ilvl w:val="1"/>
              <w:numId w:val="5"/>
            </w:numPr>
            <w:ind w:left="792" w:hanging="432"/>
          </w:pPr>
        </w:pPrChange>
      </w:pPr>
      <w:del w:id="15" w:author="Jimmy Spivey" w:date="2013-06-17T20:52:00Z">
        <w:r w:rsidDel="00892AEC">
          <w:delText>Loading Routines</w:delText>
        </w:r>
      </w:del>
      <w:ins w:id="16" w:author="Jimmy Spivey" w:date="2013-06-17T20:52:00Z">
        <w:r w:rsidR="00892AEC">
          <w:t>Backup files</w:t>
        </w:r>
      </w:ins>
    </w:p>
    <w:p w:rsidR="00892AEC" w:rsidRDefault="008700C7">
      <w:pPr>
        <w:rPr>
          <w:ins w:id="17" w:author="Jimmy Spivey" w:date="2013-06-17T20:52:00Z"/>
        </w:rPr>
        <w:pPrChange w:id="18" w:author="Jimmy Spivey" w:date="2013-06-16T10:11:00Z">
          <w:pPr>
            <w:pStyle w:val="Heading1"/>
            <w:numPr>
              <w:ilvl w:val="1"/>
              <w:numId w:val="3"/>
            </w:numPr>
            <w:ind w:left="792" w:hanging="432"/>
          </w:pPr>
        </w:pPrChange>
      </w:pPr>
      <w:ins w:id="19" w:author="Jimmy Spivey" w:date="2013-06-16T10:17:00Z">
        <w:r>
          <w:t xml:space="preserve">Whenever a file is successfully loaded, a backup file is either created or updated in the /backups folder of the project. This </w:t>
        </w:r>
      </w:ins>
      <w:ins w:id="20" w:author="Jimmy Spivey" w:date="2013-06-16T10:18:00Z">
        <w:r>
          <w:t>backup file contains the latest server version locally, which is used for comparing when a save occurs.</w:t>
        </w:r>
      </w:ins>
      <w:ins w:id="21" w:author="Jimmy Spivey" w:date="2013-06-17T20:49:00Z">
        <w:r w:rsidR="00892AEC">
          <w:t xml:space="preserve"> The file format is, </w:t>
        </w:r>
      </w:ins>
      <w:ins w:id="22" w:author="Jimmy Spivey" w:date="2013-06-17T20:50:00Z">
        <w:r w:rsidR="00892AEC">
          <w:t>“</w:t>
        </w:r>
      </w:ins>
      <w:ins w:id="23" w:author="Jimmy Spivey" w:date="2013-06-17T20:49:00Z">
        <w:r w:rsidR="00892AEC">
          <w:t>[routine name] yyyyMMdd.m”</w:t>
        </w:r>
      </w:ins>
      <w:ins w:id="24" w:author="Jimmy Spivey" w:date="2013-06-17T20:50:00Z">
        <w:r w:rsidR="00892AEC">
          <w:t>. If a backup file exists from a previous day, that file will be replaced with the one using todays date. So there will never be multiple backup files for the same routine.</w:t>
        </w:r>
      </w:ins>
    </w:p>
    <w:p w:rsidR="00F82E20" w:rsidRDefault="00892AEC">
      <w:pPr>
        <w:pPrChange w:id="25" w:author="Jimmy Spivey" w:date="2013-06-16T10:11:00Z">
          <w:pPr>
            <w:pStyle w:val="Heading1"/>
            <w:numPr>
              <w:ilvl w:val="1"/>
              <w:numId w:val="3"/>
            </w:numPr>
            <w:ind w:left="792" w:hanging="432"/>
          </w:pPr>
        </w:pPrChange>
      </w:pPr>
      <w:ins w:id="26" w:author="Jimmy Spivey" w:date="2013-06-17T20:52:00Z">
        <w:r>
          <w:t xml:space="preserve">These backup files show what the latest known server version is. So when a routine is either loaded </w:t>
        </w:r>
      </w:ins>
      <w:ins w:id="27" w:author="Jimmy Spivey" w:date="2013-06-17T20:53:00Z">
        <w:r>
          <w:t xml:space="preserve">from </w:t>
        </w:r>
      </w:ins>
      <w:ins w:id="28" w:author="Jimmy Spivey" w:date="2013-06-17T20:52:00Z">
        <w:r>
          <w:t>or saved</w:t>
        </w:r>
      </w:ins>
      <w:ins w:id="29" w:author="Jimmy Spivey" w:date="2013-06-17T20:53:00Z">
        <w:r>
          <w:t xml:space="preserve"> to the server</w:t>
        </w:r>
      </w:ins>
      <w:ins w:id="30" w:author="Jimmy Spivey" w:date="2013-06-17T20:52:00Z">
        <w:r>
          <w:t>, this file is updated to what is on the server.</w:t>
        </w:r>
      </w:ins>
      <w:ins w:id="31" w:author="Jimmy Spivey" w:date="2013-06-17T20:53:00Z">
        <w:r>
          <w:t xml:space="preserve"> It is </w:t>
        </w:r>
      </w:ins>
      <w:ins w:id="32" w:author="Jimmy Spivey" w:date="2013-06-17T20:57:00Z">
        <w:r w:rsidR="00E44D95">
          <w:t xml:space="preserve">only </w:t>
        </w:r>
      </w:ins>
      <w:ins w:id="33" w:author="Jimmy Spivey" w:date="2013-06-17T20:53:00Z">
        <w:r>
          <w:t>used by MEditor to later compare a routine being saved to the server.</w:t>
        </w:r>
      </w:ins>
      <w:ins w:id="34" w:author="Jimmy Spivey" w:date="2013-06-17T20:57:00Z">
        <w:r w:rsidR="00E44D95">
          <w:t xml:space="preserve"> Users are free to browser the contents of these files if they want to see what MEditor last pushed or pulled from the server.</w:t>
        </w:r>
      </w:ins>
      <w:bookmarkStart w:id="35" w:name="_GoBack"/>
      <w:bookmarkEnd w:id="35"/>
      <w:del w:id="36" w:author="Jimmy Spivey" w:date="2013-06-16T10:05:00Z">
        <w:r w:rsidR="00F82E20" w:rsidDel="00DE2F8E">
          <w:delText xml:space="preserve"> (Actual usage pending changes)</w:delText>
        </w:r>
      </w:del>
    </w:p>
    <w:p w:rsidR="00DE2F8E" w:rsidRDefault="00F82E20" w:rsidP="00892AEC">
      <w:pPr>
        <w:pStyle w:val="Heading1"/>
        <w:numPr>
          <w:ilvl w:val="1"/>
          <w:numId w:val="5"/>
        </w:numPr>
        <w:rPr>
          <w:ins w:id="37" w:author="Jimmy Spivey" w:date="2013-06-16T10:08:00Z"/>
        </w:rPr>
      </w:pPr>
      <w:r>
        <w:t>Saving routines</w:t>
      </w:r>
    </w:p>
    <w:p w:rsidR="00F82E20" w:rsidRDefault="008700C7">
      <w:pPr>
        <w:rPr>
          <w:ins w:id="38" w:author="Jimmy Spivey" w:date="2013-06-16T10:10:00Z"/>
        </w:rPr>
        <w:pPrChange w:id="39" w:author="Jimmy Spivey" w:date="2013-06-16T10:09:00Z">
          <w:pPr>
            <w:pStyle w:val="Heading1"/>
            <w:numPr>
              <w:ilvl w:val="1"/>
              <w:numId w:val="3"/>
            </w:numPr>
            <w:ind w:left="792" w:hanging="432"/>
          </w:pPr>
        </w:pPrChange>
      </w:pPr>
      <w:ins w:id="40" w:author="Jimmy Spivey" w:date="2013-06-16T10:09:00Z">
        <w:r>
          <w:t xml:space="preserve">Routines are saved just like all eclipse files, to the disk. Additionally when the save button is clicked, it will also attempt to sync with the server, unless </w:t>
        </w:r>
      </w:ins>
      <w:ins w:id="41" w:author="Jimmy Spivey" w:date="2013-06-16T10:10:00Z">
        <w:r>
          <w:t>it is working in offline mode, as defined in the preferences (Windows -&gt; Preferences -&gt; VistA).</w:t>
        </w:r>
      </w:ins>
      <w:del w:id="42" w:author="Jimmy Spivey" w:date="2013-06-16T10:08:00Z">
        <w:r w:rsidR="00F82E20" w:rsidDel="00DE2F8E">
          <w:delText xml:space="preserve"> (actual usage pending changes)</w:delText>
        </w:r>
      </w:del>
    </w:p>
    <w:p w:rsidR="008700C7" w:rsidRDefault="008700C7">
      <w:pPr>
        <w:pPrChange w:id="43" w:author="Jimmy Spivey" w:date="2013-06-16T10:09:00Z">
          <w:pPr>
            <w:pStyle w:val="Heading1"/>
            <w:numPr>
              <w:ilvl w:val="1"/>
              <w:numId w:val="3"/>
            </w:numPr>
            <w:ind w:left="792" w:hanging="432"/>
          </w:pPr>
        </w:pPrChange>
      </w:pPr>
      <w:ins w:id="44" w:author="Jimmy Spivey" w:date="2013-06-16T10:10:00Z">
        <w:r>
          <w:t xml:space="preserve">When a routine is to be saved to the server, </w:t>
        </w:r>
      </w:ins>
      <w:ins w:id="45" w:author="Jimmy Spivey" w:date="2013-06-17T20:54:00Z">
        <w:r w:rsidR="00892AEC">
          <w:t>it will first fetch a copy of that routine from the server. MEditor will then</w:t>
        </w:r>
      </w:ins>
      <w:ins w:id="46" w:author="Jimmy Spivey" w:date="2013-06-16T10:18:00Z">
        <w:r>
          <w:t xml:space="preserve"> compare </w:t>
        </w:r>
      </w:ins>
      <w:ins w:id="47" w:author="Jimmy Spivey" w:date="2013-06-17T20:55:00Z">
        <w:r w:rsidR="00892AEC">
          <w:t xml:space="preserve">what is on the server to </w:t>
        </w:r>
      </w:ins>
      <w:ins w:id="48" w:author="Jimmy Spivey" w:date="2013-06-16T10:18:00Z">
        <w:r w:rsidR="00892AEC">
          <w:t>th</w:t>
        </w:r>
      </w:ins>
      <w:ins w:id="49" w:author="Jimmy Spivey" w:date="2013-06-17T20:55:00Z">
        <w:r w:rsidR="00892AEC">
          <w:t xml:space="preserve">e latest </w:t>
        </w:r>
      </w:ins>
      <w:ins w:id="50" w:author="Jimmy Spivey" w:date="2013-06-16T10:18:00Z">
        <w:r>
          <w:t>backup file</w:t>
        </w:r>
      </w:ins>
      <w:ins w:id="51" w:author="Jimmy Spivey" w:date="2013-06-17T20:55:00Z">
        <w:r w:rsidR="00892AEC">
          <w:t xml:space="preserve"> for that routine</w:t>
        </w:r>
      </w:ins>
      <w:ins w:id="52" w:author="Jimmy Spivey" w:date="2013-06-16T10:18:00Z">
        <w:r>
          <w:t>. The latest backup file is a copy of what was last on the server.</w:t>
        </w:r>
      </w:ins>
      <w:ins w:id="53" w:author="Jimmy Spivey" w:date="2013-06-16T10:19:00Z">
        <w:r w:rsidR="00921E15">
          <w:t xml:space="preserve"> If this is different a prompt will be shown. If the file </w:t>
        </w:r>
        <w:r w:rsidR="00921E15">
          <w:lastRenderedPageBreak/>
          <w:t xml:space="preserve">to be saved (the actual routine file, not the backup) is different no comparison selection prompt is shown because of course, the files should be different as there should be changes to submit. </w:t>
        </w:r>
      </w:ins>
      <w:ins w:id="54" w:author="Jimmy Spivey" w:date="2013-06-16T10:20:00Z">
        <w:r w:rsidR="00921E15">
          <w:t>It will actually show an informational dialog if the routine to be saved is the same as what is on the server.</w:t>
        </w:r>
      </w:ins>
    </w:p>
    <w:p w:rsidR="00F82E20" w:rsidRDefault="00F82E20" w:rsidP="00892AEC">
      <w:pPr>
        <w:pStyle w:val="Heading1"/>
        <w:numPr>
          <w:ilvl w:val="1"/>
          <w:numId w:val="5"/>
        </w:numPr>
      </w:pPr>
      <w:r>
        <w:t>Debugging</w:t>
      </w:r>
    </w:p>
    <w:p w:rsidR="007F5612" w:rsidRDefault="007D5B50" w:rsidP="007F5612">
      <w:r>
        <w:t>To use the debug features, enter the Eclipse Debug Perspective. Click the change perspective menu in the top right of the Eclispe</w:t>
      </w:r>
      <w:ins w:id="55" w:author="Jimmy Spivey" w:date="2013-06-17T20:56:00Z">
        <w:r w:rsidR="001365F1">
          <w:t xml:space="preserve"> </w:t>
        </w:r>
      </w:ins>
      <w:r>
        <w:t>IDE. Then choose `Debug`.</w:t>
      </w:r>
    </w:p>
    <w:p w:rsidR="007D5B50" w:rsidRPr="007F5612" w:rsidRDefault="007D5B50" w:rsidP="007D5B50">
      <w:pPr>
        <w:jc w:val="center"/>
      </w:pPr>
      <w:r>
        <w:rPr>
          <w:noProof/>
          <w:lang w:bidi="th-TH"/>
        </w:rPr>
        <w:drawing>
          <wp:inline distT="0" distB="0" distL="0" distR="0" wp14:anchorId="1F54EE4D" wp14:editId="1846C057">
            <wp:extent cx="3400425" cy="4152900"/>
            <wp:effectExtent l="0" t="0" r="9525" b="0"/>
            <wp:docPr id="1" name="Picture 1" descr="C:\Users\Jspivey\Google Drive\My Documents\Pictures\mdebugger-doc\debug perspe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spivey\Google Drive\My Documents\Pictures\mdebugger-doc\debug perspectiv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425" cy="4152900"/>
                    </a:xfrm>
                    <a:prstGeom prst="rect">
                      <a:avLst/>
                    </a:prstGeom>
                    <a:noFill/>
                    <a:ln>
                      <a:noFill/>
                    </a:ln>
                  </pic:spPr>
                </pic:pic>
              </a:graphicData>
            </a:graphic>
          </wp:inline>
        </w:drawing>
      </w:r>
    </w:p>
    <w:p w:rsidR="007D5B50" w:rsidRDefault="007D5B50" w:rsidP="00892AEC">
      <w:pPr>
        <w:pStyle w:val="Heading1"/>
        <w:numPr>
          <w:ilvl w:val="2"/>
          <w:numId w:val="5"/>
        </w:numPr>
      </w:pPr>
      <w:r>
        <w:t>Adding breakpoints</w:t>
      </w:r>
    </w:p>
    <w:p w:rsidR="007D5B50" w:rsidRDefault="007D5B50" w:rsidP="007D5B50">
      <w:pPr>
        <w:pStyle w:val="ListParagraph"/>
        <w:ind w:left="360"/>
      </w:pPr>
      <w:r>
        <w:t xml:space="preserve">The </w:t>
      </w:r>
      <w:r w:rsidR="00E468A3">
        <w:t>MDebug plugin</w:t>
      </w:r>
      <w:r>
        <w:t xml:space="preserve"> has 3 types of breakpoints, line breakpoints, </w:t>
      </w:r>
      <w:r w:rsidR="00BA29DB">
        <w:t>tag breakpoints and variable watchpoints. All breakpoints can be seen from the breakpoints view, under the debug perspective.</w:t>
      </w:r>
    </w:p>
    <w:p w:rsidR="007D5B50" w:rsidRPr="007D5B50" w:rsidRDefault="00203287" w:rsidP="007D5B50">
      <w:r>
        <w:rPr>
          <w:noProof/>
          <w:lang w:bidi="th-TH"/>
        </w:rPr>
        <w:lastRenderedPageBreak/>
        <w:drawing>
          <wp:inline distT="0" distB="0" distL="0" distR="0" wp14:anchorId="4833A7EC" wp14:editId="00BDE846">
            <wp:extent cx="4314825" cy="1695450"/>
            <wp:effectExtent l="0" t="0" r="9525" b="0"/>
            <wp:docPr id="8" name="Picture 8" descr="C:\Users\Jspivey\Pictures\Greenshot\2013-04-23 13_50_16-Debug - aaa_TSTROUT.m - Eclipse 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spivey\Pictures\Greenshot\2013-04-23 13_50_16-Debug - aaa_TSTROUT.m - Eclipse Platfor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4825" cy="1695450"/>
                    </a:xfrm>
                    <a:prstGeom prst="rect">
                      <a:avLst/>
                    </a:prstGeom>
                    <a:noFill/>
                    <a:ln>
                      <a:noFill/>
                    </a:ln>
                  </pic:spPr>
                </pic:pic>
              </a:graphicData>
            </a:graphic>
          </wp:inline>
        </w:drawing>
      </w:r>
    </w:p>
    <w:p w:rsidR="00BA29DB" w:rsidRDefault="00BA29DB" w:rsidP="00892AEC">
      <w:pPr>
        <w:pStyle w:val="Heading1"/>
        <w:numPr>
          <w:ilvl w:val="3"/>
          <w:numId w:val="5"/>
        </w:numPr>
      </w:pPr>
      <w:r>
        <w:t>Line breakpoints</w:t>
      </w:r>
    </w:p>
    <w:p w:rsidR="00BA29DB" w:rsidRDefault="00BA29DB" w:rsidP="00BA29DB">
      <w:r>
        <w:t xml:space="preserve">Open the M Code in an editor that you want to debug. Either press ‘ctrl + shift + B’ or go to the Run Menu at the top of the Eclipse application and select toggle Line Breakpoint. </w:t>
      </w:r>
    </w:p>
    <w:p w:rsidR="00BA29DB" w:rsidRDefault="00BA29DB" w:rsidP="00BA29DB">
      <w:pPr>
        <w:jc w:val="center"/>
      </w:pPr>
      <w:r>
        <w:rPr>
          <w:noProof/>
          <w:lang w:bidi="th-TH"/>
        </w:rPr>
        <w:drawing>
          <wp:inline distT="0" distB="0" distL="0" distR="0" wp14:anchorId="5764519B" wp14:editId="3E9B7FCD">
            <wp:extent cx="3133725" cy="4876800"/>
            <wp:effectExtent l="0" t="0" r="9525" b="0"/>
            <wp:docPr id="4" name="Picture 4" descr="C:\Users\Jspivey\Google Drive\My Documents\Pictures\mdebugger-doc\run menu expa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spivey\Google Drive\My Documents\Pictures\mdebugger-doc\run menu expand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33725" cy="4876800"/>
                    </a:xfrm>
                    <a:prstGeom prst="rect">
                      <a:avLst/>
                    </a:prstGeom>
                    <a:noFill/>
                    <a:ln>
                      <a:noFill/>
                    </a:ln>
                  </pic:spPr>
                </pic:pic>
              </a:graphicData>
            </a:graphic>
          </wp:inline>
        </w:drawing>
      </w:r>
    </w:p>
    <w:p w:rsidR="00203287" w:rsidRDefault="00203287" w:rsidP="00203287"/>
    <w:p w:rsidR="00203287" w:rsidRDefault="00203287" w:rsidP="00203287">
      <w:r>
        <w:lastRenderedPageBreak/>
        <w:t>Third, you can also double click on the vertical bar left of the editor to add a line breakpoint. It is important to add breakpoints otherwise the debugger will run until it completes, and terminates.</w:t>
      </w:r>
    </w:p>
    <w:p w:rsidR="00203287" w:rsidRPr="00BA29DB" w:rsidRDefault="00203287" w:rsidP="00BA29DB">
      <w:pPr>
        <w:jc w:val="center"/>
      </w:pPr>
      <w:r>
        <w:rPr>
          <w:noProof/>
          <w:lang w:bidi="th-TH"/>
        </w:rPr>
        <w:drawing>
          <wp:inline distT="0" distB="0" distL="0" distR="0" wp14:anchorId="6E82A2CD" wp14:editId="24AC8FAE">
            <wp:extent cx="2905125" cy="2324100"/>
            <wp:effectExtent l="0" t="0" r="9525" b="0"/>
            <wp:docPr id="9" name="Picture 9" descr="C:\Users\Jspivey\Pictures\Greenshot\2013-04-23 13_50_37-Debug - aaa_TSTROUT.m - Eclipse 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spivey\Pictures\Greenshot\2013-04-23 13_50_37-Debug - aaa_TSTROUT.m - Eclipse Platfor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5125" cy="2324100"/>
                    </a:xfrm>
                    <a:prstGeom prst="rect">
                      <a:avLst/>
                    </a:prstGeom>
                    <a:noFill/>
                    <a:ln>
                      <a:noFill/>
                    </a:ln>
                  </pic:spPr>
                </pic:pic>
              </a:graphicData>
            </a:graphic>
          </wp:inline>
        </w:drawing>
      </w:r>
    </w:p>
    <w:p w:rsidR="00BA29DB" w:rsidRDefault="00BA29DB" w:rsidP="00892AEC">
      <w:pPr>
        <w:pStyle w:val="Heading1"/>
        <w:numPr>
          <w:ilvl w:val="3"/>
          <w:numId w:val="5"/>
        </w:numPr>
      </w:pPr>
      <w:r>
        <w:t>Tag breakpoints</w:t>
      </w:r>
    </w:p>
    <w:p w:rsidR="00BA29DB" w:rsidRPr="00BA29DB" w:rsidRDefault="00BA29DB" w:rsidP="00BA29DB">
      <w:r>
        <w:t>Arbitrary tags can be entered (eg: TAG^ROUTINE) too. From the breakpoints view, click on the blue tag icon.</w:t>
      </w:r>
    </w:p>
    <w:p w:rsidR="00F82E20" w:rsidRDefault="00BA29DB" w:rsidP="00892AEC">
      <w:pPr>
        <w:pStyle w:val="Heading1"/>
        <w:numPr>
          <w:ilvl w:val="3"/>
          <w:numId w:val="5"/>
        </w:numPr>
      </w:pPr>
      <w:r>
        <w:t>Watchpoints</w:t>
      </w:r>
    </w:p>
    <w:p w:rsidR="00BA29DB" w:rsidRPr="00BA29DB" w:rsidRDefault="00BA29DB" w:rsidP="00BA29DB">
      <w:r>
        <w:t>Variable watchpoints can be added. They are triggered when a variable value changes. They too are added from the breakpoints view</w:t>
      </w:r>
      <w:r w:rsidR="00203287">
        <w:t>, by clicking the pencil icon</w:t>
      </w:r>
      <w:r>
        <w:t>.</w:t>
      </w:r>
    </w:p>
    <w:p w:rsidR="007D5B50" w:rsidRPr="00F82E20" w:rsidRDefault="007D5B50" w:rsidP="00F82E20"/>
    <w:p w:rsidR="00F82E20" w:rsidRDefault="007F5612" w:rsidP="00892AEC">
      <w:pPr>
        <w:pStyle w:val="Heading1"/>
        <w:numPr>
          <w:ilvl w:val="2"/>
          <w:numId w:val="5"/>
        </w:numPr>
      </w:pPr>
      <w:r>
        <w:t>Starting a debug session</w:t>
      </w:r>
    </w:p>
    <w:p w:rsidR="007F5612" w:rsidRDefault="00BA29DB" w:rsidP="007F5612">
      <w:r>
        <w:t>To start the debugger, a new launch configuration must be created. Create a new debug configuration.</w:t>
      </w:r>
    </w:p>
    <w:p w:rsidR="00BA29DB" w:rsidRDefault="00BA29DB" w:rsidP="00BA29DB">
      <w:pPr>
        <w:jc w:val="center"/>
      </w:pPr>
      <w:r>
        <w:rPr>
          <w:noProof/>
          <w:lang w:bidi="th-TH"/>
        </w:rPr>
        <w:drawing>
          <wp:inline distT="0" distB="0" distL="0" distR="0" wp14:anchorId="6102B1AB" wp14:editId="3F66DAE4">
            <wp:extent cx="2057400" cy="1247775"/>
            <wp:effectExtent l="0" t="0" r="0" b="9525"/>
            <wp:docPr id="2" name="Picture 2" descr="C:\Users\Jspivey\Google Drive\My Documents\Pictures\mdebugger-doc\debugConfigMen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pivey\Google Drive\My Documents\Pictures\mdebugger-doc\debugConfigMenu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7400" cy="1247775"/>
                    </a:xfrm>
                    <a:prstGeom prst="rect">
                      <a:avLst/>
                    </a:prstGeom>
                    <a:noFill/>
                    <a:ln>
                      <a:noFill/>
                    </a:ln>
                  </pic:spPr>
                </pic:pic>
              </a:graphicData>
            </a:graphic>
          </wp:inline>
        </w:drawing>
      </w:r>
    </w:p>
    <w:p w:rsidR="00BA29DB" w:rsidRDefault="00BA29DB" w:rsidP="00BA29DB">
      <w:r>
        <w:t>Enter the M code which you want to debug, and which ideally will encounter your breakpoints.</w:t>
      </w:r>
    </w:p>
    <w:p w:rsidR="00BA29DB" w:rsidRPr="007F5612" w:rsidRDefault="00BA29DB" w:rsidP="00BA29DB">
      <w:pPr>
        <w:jc w:val="center"/>
      </w:pPr>
      <w:r>
        <w:rPr>
          <w:noProof/>
          <w:lang w:bidi="th-TH"/>
        </w:rPr>
        <w:lastRenderedPageBreak/>
        <w:drawing>
          <wp:inline distT="0" distB="0" distL="0" distR="0" wp14:anchorId="67E83AA3" wp14:editId="531E68F0">
            <wp:extent cx="5934075" cy="4705350"/>
            <wp:effectExtent l="0" t="0" r="9525" b="0"/>
            <wp:docPr id="3" name="Picture 3" descr="C:\Users\Jspivey\Google Drive\My Documents\Pictures\mdebugger-doc\debug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pivey\Google Drive\My Documents\Pictures\mdebugger-doc\debugConfi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705350"/>
                    </a:xfrm>
                    <a:prstGeom prst="rect">
                      <a:avLst/>
                    </a:prstGeom>
                    <a:noFill/>
                    <a:ln>
                      <a:noFill/>
                    </a:ln>
                  </pic:spPr>
                </pic:pic>
              </a:graphicData>
            </a:graphic>
          </wp:inline>
        </w:drawing>
      </w:r>
    </w:p>
    <w:p w:rsidR="00F82E20" w:rsidRDefault="00203287" w:rsidP="00892AEC">
      <w:pPr>
        <w:pStyle w:val="Heading1"/>
        <w:numPr>
          <w:ilvl w:val="2"/>
          <w:numId w:val="5"/>
        </w:numPr>
      </w:pPr>
      <w:r>
        <w:t>Variables</w:t>
      </w:r>
    </w:p>
    <w:p w:rsidR="00203287" w:rsidRDefault="00203287" w:rsidP="00203287">
      <w:r>
        <w:t>Variables will be displayed in the default Eclipse Debug Variables View.</w:t>
      </w:r>
      <w:r w:rsidR="002318A4">
        <w:t xml:space="preserve"> But only those </w:t>
      </w:r>
      <w:ins w:id="56" w:author="Jimmy Spivey" w:date="2013-06-16T10:24:00Z">
        <w:r w:rsidR="00921E15">
          <w:t>variables created</w:t>
        </w:r>
      </w:ins>
      <w:del w:id="57" w:author="Jimmy Spivey" w:date="2013-06-16T10:24:00Z">
        <w:r w:rsidR="002318A4" w:rsidDel="00921E15">
          <w:delText>which were created</w:delText>
        </w:r>
      </w:del>
      <w:r w:rsidR="002318A4">
        <w:t xml:space="preserve"> after the debug session has started</w:t>
      </w:r>
      <w:ins w:id="58" w:author="Jimmy Spivey" w:date="2013-06-16T10:24:00Z">
        <w:r w:rsidR="00921E15">
          <w:t xml:space="preserve"> are shown</w:t>
        </w:r>
      </w:ins>
      <w:r w:rsidR="002318A4">
        <w:t>.</w:t>
      </w:r>
    </w:p>
    <w:p w:rsidR="002318A4" w:rsidRDefault="002318A4" w:rsidP="002318A4">
      <w:pPr>
        <w:jc w:val="center"/>
      </w:pPr>
      <w:r>
        <w:rPr>
          <w:noProof/>
          <w:lang w:bidi="th-TH"/>
        </w:rPr>
        <w:drawing>
          <wp:inline distT="0" distB="0" distL="0" distR="0" wp14:anchorId="652A6B24" wp14:editId="275D3393">
            <wp:extent cx="4257675" cy="1657350"/>
            <wp:effectExtent l="0" t="0" r="9525" b="0"/>
            <wp:docPr id="12" name="Picture 12" descr="C:\Users\Jspivey\Pictures\Greenshot\2013-04-23 14_01_47-Debug - aaa_TSTROUT.m - Eclipse 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spivey\Pictures\Greenshot\2013-04-23 14_01_47-Debug - aaa_TSTROUT.m - Eclipse Platfor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7675" cy="1657350"/>
                    </a:xfrm>
                    <a:prstGeom prst="rect">
                      <a:avLst/>
                    </a:prstGeom>
                    <a:noFill/>
                    <a:ln>
                      <a:noFill/>
                    </a:ln>
                  </pic:spPr>
                </pic:pic>
              </a:graphicData>
            </a:graphic>
          </wp:inline>
        </w:drawing>
      </w:r>
    </w:p>
    <w:p w:rsidR="00203287" w:rsidRDefault="00203287" w:rsidP="00203287"/>
    <w:p w:rsidR="002318A4" w:rsidRDefault="002318A4" w:rsidP="00203287">
      <w:r>
        <w:lastRenderedPageBreak/>
        <w:t>Since the default view isn’t showing all variables currently defined on the server, there is a new custom view created for that. Open it by clicking on Window -&gt; Show View -&gt; Other… and choose ‘M Variables’. It can also be filtered by using the text box atop the variable viewer.</w:t>
      </w:r>
    </w:p>
    <w:p w:rsidR="002318A4" w:rsidRPr="00203287" w:rsidRDefault="002318A4" w:rsidP="002318A4">
      <w:pPr>
        <w:jc w:val="center"/>
      </w:pPr>
      <w:r>
        <w:rPr>
          <w:noProof/>
          <w:lang w:bidi="th-TH"/>
        </w:rPr>
        <w:drawing>
          <wp:inline distT="0" distB="0" distL="0" distR="0" wp14:anchorId="3D904CAB" wp14:editId="63DA13C9">
            <wp:extent cx="4229100" cy="2000250"/>
            <wp:effectExtent l="0" t="0" r="0" b="0"/>
            <wp:docPr id="14" name="Picture 14" descr="C:\Users\Jspivey\Pictures\Greenshot\2013-04-23 14_04_35-Debug - aaa_TSTROUT.m - Eclipse Pla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spivey\Pictures\Greenshot\2013-04-23 14_04_35-Debug - aaa_TSTROUT.m - Eclipse Platfor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9100" cy="2000250"/>
                    </a:xfrm>
                    <a:prstGeom prst="rect">
                      <a:avLst/>
                    </a:prstGeom>
                    <a:noFill/>
                    <a:ln>
                      <a:noFill/>
                    </a:ln>
                  </pic:spPr>
                </pic:pic>
              </a:graphicData>
            </a:graphic>
          </wp:inline>
        </w:drawing>
      </w:r>
    </w:p>
    <w:p w:rsidR="00921E15" w:rsidRDefault="00921E15" w:rsidP="00892AEC">
      <w:pPr>
        <w:pStyle w:val="Heading1"/>
        <w:numPr>
          <w:ilvl w:val="2"/>
          <w:numId w:val="5"/>
        </w:numPr>
        <w:rPr>
          <w:ins w:id="59" w:author="Jimmy Spivey" w:date="2013-06-16T10:34:00Z"/>
        </w:rPr>
      </w:pPr>
      <w:ins w:id="60" w:author="Jimmy Spivey" w:date="2013-06-16T10:21:00Z">
        <w:r>
          <w:t>Interactive Con</w:t>
        </w:r>
      </w:ins>
      <w:ins w:id="61" w:author="Jimmy Spivey" w:date="2013-06-16T10:34:00Z">
        <w:r>
          <w:t>sole</w:t>
        </w:r>
      </w:ins>
    </w:p>
    <w:p w:rsidR="00921E15" w:rsidRDefault="00D305C2">
      <w:pPr>
        <w:rPr>
          <w:ins w:id="62" w:author="Jimmy Spivey" w:date="2013-06-16T10:35:00Z"/>
        </w:rPr>
        <w:pPrChange w:id="63" w:author="Jimmy Spivey" w:date="2013-06-16T10:35:00Z">
          <w:pPr>
            <w:pStyle w:val="Heading1"/>
            <w:numPr>
              <w:ilvl w:val="2"/>
              <w:numId w:val="3"/>
            </w:numPr>
            <w:ind w:left="1224" w:hanging="504"/>
          </w:pPr>
        </w:pPrChange>
      </w:pPr>
      <w:ins w:id="64" w:author="Jimmy Spivey" w:date="2013-06-16T10:35:00Z">
        <w:r>
          <w:t>MDebug support an interactive console which displays MUMPS WRITE commands and can capture input from READ commands. The console uses the default console view, and automatically shows itself as WRITE commands output new input, or when a READ command is ready to accept input.</w:t>
        </w:r>
      </w:ins>
    </w:p>
    <w:p w:rsidR="00921E15" w:rsidRDefault="00921E15">
      <w:pPr>
        <w:pStyle w:val="Heading1"/>
        <w:ind w:left="1224"/>
        <w:rPr>
          <w:ins w:id="65" w:author="Jimmy Spivey" w:date="2013-06-16T10:34:00Z"/>
        </w:rPr>
        <w:pPrChange w:id="66" w:author="Jimmy Spivey" w:date="2013-06-16T10:35:00Z">
          <w:pPr>
            <w:pStyle w:val="Heading1"/>
            <w:numPr>
              <w:ilvl w:val="2"/>
              <w:numId w:val="3"/>
            </w:numPr>
            <w:ind w:left="1224" w:hanging="504"/>
          </w:pPr>
        </w:pPrChange>
      </w:pPr>
      <w:ins w:id="67" w:author="Jimmy Spivey" w:date="2013-06-16T10:34:00Z">
        <w:r>
          <w:rPr>
            <w:noProof/>
            <w:lang w:bidi="th-TH"/>
          </w:rPr>
          <w:drawing>
            <wp:inline distT="0" distB="0" distL="0" distR="0" wp14:anchorId="6DBDD0E8" wp14:editId="26043D68">
              <wp:extent cx="4791744" cy="203863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791744" cy="2038635"/>
                      </a:xfrm>
                      <a:prstGeom prst="rect">
                        <a:avLst/>
                      </a:prstGeom>
                    </pic:spPr>
                  </pic:pic>
                </a:graphicData>
              </a:graphic>
            </wp:inline>
          </w:drawing>
        </w:r>
      </w:ins>
    </w:p>
    <w:p w:rsidR="00F82E20" w:rsidRDefault="00D305C2" w:rsidP="00892AEC">
      <w:pPr>
        <w:pStyle w:val="Heading1"/>
        <w:numPr>
          <w:ilvl w:val="1"/>
          <w:numId w:val="5"/>
        </w:numPr>
        <w:pPrChange w:id="68" w:author="Jimmy Spivey" w:date="2013-06-16T10:37:00Z">
          <w:pPr>
            <w:pStyle w:val="Heading1"/>
            <w:numPr>
              <w:ilvl w:val="2"/>
              <w:numId w:val="3"/>
            </w:numPr>
            <w:ind w:left="1224" w:hanging="504"/>
          </w:pPr>
        </w:pPrChange>
      </w:pPr>
      <w:ins w:id="69" w:author="Jimmy Spivey" w:date="2013-06-16T10:37:00Z">
        <w:r>
          <w:t>MTools Right Click Tools</w:t>
        </w:r>
      </w:ins>
    </w:p>
    <w:p w:rsidR="00F82E20" w:rsidRDefault="00D305C2" w:rsidP="00892AEC">
      <w:pPr>
        <w:pStyle w:val="Heading1"/>
        <w:numPr>
          <w:ilvl w:val="2"/>
          <w:numId w:val="5"/>
        </w:numPr>
      </w:pPr>
      <w:ins w:id="70" w:author="Jimmy Spivey" w:date="2013-06-16T10:37:00Z">
        <w:r>
          <w:t>TODO: cover installation regarding environment variable to setup MRA location</w:t>
        </w:r>
      </w:ins>
    </w:p>
    <w:p w:rsidR="00F82E20" w:rsidDel="00D305C2" w:rsidRDefault="00F82E20">
      <w:pPr>
        <w:pStyle w:val="Heading1"/>
        <w:ind w:left="1224"/>
        <w:rPr>
          <w:del w:id="71" w:author="Jimmy Spivey" w:date="2013-06-16T10:36:00Z"/>
        </w:rPr>
        <w:pPrChange w:id="72" w:author="Jimmy Spivey" w:date="2013-06-16T10:36:00Z">
          <w:pPr>
            <w:pStyle w:val="Heading1"/>
            <w:numPr>
              <w:ilvl w:val="2"/>
              <w:numId w:val="3"/>
            </w:numPr>
            <w:ind w:left="1224" w:hanging="504"/>
          </w:pPr>
        </w:pPrChange>
      </w:pPr>
    </w:p>
    <w:p w:rsidR="0041132F" w:rsidRDefault="0041132F">
      <w:pPr>
        <w:pStyle w:val="Heading1"/>
        <w:ind w:left="1224"/>
        <w:pPrChange w:id="73" w:author="Jimmy Spivey" w:date="2013-06-16T10:36:00Z">
          <w:pPr>
            <w:pStyle w:val="Heading1"/>
            <w:numPr>
              <w:ilvl w:val="2"/>
              <w:numId w:val="3"/>
            </w:numPr>
            <w:ind w:left="1224" w:hanging="504"/>
          </w:pPr>
        </w:pPrChange>
      </w:pPr>
    </w:p>
    <w:sectPr w:rsidR="00411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91ABD"/>
    <w:multiLevelType w:val="hybridMultilevel"/>
    <w:tmpl w:val="FCBEBFA2"/>
    <w:lvl w:ilvl="0" w:tplc="DDBAC6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EA079C"/>
    <w:multiLevelType w:val="hybridMultilevel"/>
    <w:tmpl w:val="B02862FE"/>
    <w:lvl w:ilvl="0" w:tplc="560C8EE0">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nsid w:val="46F27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93B43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33764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D6"/>
    <w:rsid w:val="000D04BE"/>
    <w:rsid w:val="001365F1"/>
    <w:rsid w:val="00203287"/>
    <w:rsid w:val="002318A4"/>
    <w:rsid w:val="00281CF3"/>
    <w:rsid w:val="00340C83"/>
    <w:rsid w:val="0041132F"/>
    <w:rsid w:val="005405E5"/>
    <w:rsid w:val="00774B0F"/>
    <w:rsid w:val="007D5B50"/>
    <w:rsid w:val="007F5612"/>
    <w:rsid w:val="008700C7"/>
    <w:rsid w:val="00892AEC"/>
    <w:rsid w:val="00921E15"/>
    <w:rsid w:val="00977BBF"/>
    <w:rsid w:val="009D3A36"/>
    <w:rsid w:val="00B10EDB"/>
    <w:rsid w:val="00BA29DB"/>
    <w:rsid w:val="00C918F1"/>
    <w:rsid w:val="00CD523B"/>
    <w:rsid w:val="00D305C2"/>
    <w:rsid w:val="00DE2F8E"/>
    <w:rsid w:val="00E44D95"/>
    <w:rsid w:val="00E468A3"/>
    <w:rsid w:val="00EE14D6"/>
    <w:rsid w:val="00F82E2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32F"/>
  </w:style>
  <w:style w:type="paragraph" w:styleId="Heading1">
    <w:name w:val="heading 1"/>
    <w:basedOn w:val="Normal"/>
    <w:next w:val="Normal"/>
    <w:link w:val="Heading1Char"/>
    <w:uiPriority w:val="9"/>
    <w:qFormat/>
    <w:rsid w:val="004113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13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113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113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113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1132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113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132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113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13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132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13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1132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113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13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13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113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113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113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113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1132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113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1132F"/>
    <w:pPr>
      <w:spacing w:line="240" w:lineRule="auto"/>
    </w:pPr>
    <w:rPr>
      <w:b/>
      <w:bCs/>
      <w:color w:val="4F81BD" w:themeColor="accent1"/>
      <w:sz w:val="18"/>
      <w:szCs w:val="18"/>
    </w:rPr>
  </w:style>
  <w:style w:type="character" w:styleId="Strong">
    <w:name w:val="Strong"/>
    <w:basedOn w:val="DefaultParagraphFont"/>
    <w:uiPriority w:val="22"/>
    <w:qFormat/>
    <w:rsid w:val="0041132F"/>
    <w:rPr>
      <w:b/>
      <w:bCs/>
    </w:rPr>
  </w:style>
  <w:style w:type="character" w:styleId="Emphasis">
    <w:name w:val="Emphasis"/>
    <w:basedOn w:val="DefaultParagraphFont"/>
    <w:uiPriority w:val="20"/>
    <w:qFormat/>
    <w:rsid w:val="0041132F"/>
    <w:rPr>
      <w:i/>
      <w:iCs/>
    </w:rPr>
  </w:style>
  <w:style w:type="paragraph" w:styleId="NoSpacing">
    <w:name w:val="No Spacing"/>
    <w:link w:val="NoSpacingChar"/>
    <w:uiPriority w:val="1"/>
    <w:qFormat/>
    <w:rsid w:val="0041132F"/>
    <w:pPr>
      <w:spacing w:after="0" w:line="240" w:lineRule="auto"/>
    </w:pPr>
  </w:style>
  <w:style w:type="character" w:customStyle="1" w:styleId="NoSpacingChar">
    <w:name w:val="No Spacing Char"/>
    <w:basedOn w:val="DefaultParagraphFont"/>
    <w:link w:val="NoSpacing"/>
    <w:uiPriority w:val="1"/>
    <w:rsid w:val="0041132F"/>
  </w:style>
  <w:style w:type="paragraph" w:styleId="ListParagraph">
    <w:name w:val="List Paragraph"/>
    <w:basedOn w:val="Normal"/>
    <w:uiPriority w:val="34"/>
    <w:qFormat/>
    <w:rsid w:val="0041132F"/>
    <w:pPr>
      <w:ind w:left="720"/>
      <w:contextualSpacing/>
    </w:pPr>
  </w:style>
  <w:style w:type="paragraph" w:styleId="Quote">
    <w:name w:val="Quote"/>
    <w:basedOn w:val="Normal"/>
    <w:next w:val="Normal"/>
    <w:link w:val="QuoteChar"/>
    <w:uiPriority w:val="29"/>
    <w:qFormat/>
    <w:rsid w:val="0041132F"/>
    <w:rPr>
      <w:i/>
      <w:iCs/>
      <w:color w:val="000000" w:themeColor="text1"/>
    </w:rPr>
  </w:style>
  <w:style w:type="character" w:customStyle="1" w:styleId="QuoteChar">
    <w:name w:val="Quote Char"/>
    <w:basedOn w:val="DefaultParagraphFont"/>
    <w:link w:val="Quote"/>
    <w:uiPriority w:val="29"/>
    <w:rsid w:val="0041132F"/>
    <w:rPr>
      <w:i/>
      <w:iCs/>
      <w:color w:val="000000" w:themeColor="text1"/>
    </w:rPr>
  </w:style>
  <w:style w:type="paragraph" w:styleId="IntenseQuote">
    <w:name w:val="Intense Quote"/>
    <w:basedOn w:val="Normal"/>
    <w:next w:val="Normal"/>
    <w:link w:val="IntenseQuoteChar"/>
    <w:uiPriority w:val="30"/>
    <w:qFormat/>
    <w:rsid w:val="004113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1132F"/>
    <w:rPr>
      <w:b/>
      <w:bCs/>
      <w:i/>
      <w:iCs/>
      <w:color w:val="4F81BD" w:themeColor="accent1"/>
    </w:rPr>
  </w:style>
  <w:style w:type="character" w:styleId="SubtleEmphasis">
    <w:name w:val="Subtle Emphasis"/>
    <w:basedOn w:val="DefaultParagraphFont"/>
    <w:uiPriority w:val="19"/>
    <w:qFormat/>
    <w:rsid w:val="0041132F"/>
    <w:rPr>
      <w:i/>
      <w:iCs/>
      <w:color w:val="808080" w:themeColor="text1" w:themeTint="7F"/>
    </w:rPr>
  </w:style>
  <w:style w:type="character" w:styleId="IntenseEmphasis">
    <w:name w:val="Intense Emphasis"/>
    <w:basedOn w:val="DefaultParagraphFont"/>
    <w:uiPriority w:val="21"/>
    <w:qFormat/>
    <w:rsid w:val="0041132F"/>
    <w:rPr>
      <w:b/>
      <w:bCs/>
      <w:i/>
      <w:iCs/>
      <w:color w:val="4F81BD" w:themeColor="accent1"/>
    </w:rPr>
  </w:style>
  <w:style w:type="character" w:styleId="SubtleReference">
    <w:name w:val="Subtle Reference"/>
    <w:basedOn w:val="DefaultParagraphFont"/>
    <w:uiPriority w:val="31"/>
    <w:qFormat/>
    <w:rsid w:val="0041132F"/>
    <w:rPr>
      <w:smallCaps/>
      <w:color w:val="C0504D" w:themeColor="accent2"/>
      <w:u w:val="single"/>
    </w:rPr>
  </w:style>
  <w:style w:type="character" w:styleId="IntenseReference">
    <w:name w:val="Intense Reference"/>
    <w:basedOn w:val="DefaultParagraphFont"/>
    <w:uiPriority w:val="32"/>
    <w:qFormat/>
    <w:rsid w:val="0041132F"/>
    <w:rPr>
      <w:b/>
      <w:bCs/>
      <w:smallCaps/>
      <w:color w:val="C0504D" w:themeColor="accent2"/>
      <w:spacing w:val="5"/>
      <w:u w:val="single"/>
    </w:rPr>
  </w:style>
  <w:style w:type="character" w:styleId="BookTitle">
    <w:name w:val="Book Title"/>
    <w:basedOn w:val="DefaultParagraphFont"/>
    <w:uiPriority w:val="33"/>
    <w:qFormat/>
    <w:rsid w:val="0041132F"/>
    <w:rPr>
      <w:b/>
      <w:bCs/>
      <w:smallCaps/>
      <w:spacing w:val="5"/>
    </w:rPr>
  </w:style>
  <w:style w:type="paragraph" w:styleId="TOCHeading">
    <w:name w:val="TOC Heading"/>
    <w:basedOn w:val="Heading1"/>
    <w:next w:val="Normal"/>
    <w:uiPriority w:val="39"/>
    <w:semiHidden/>
    <w:unhideWhenUsed/>
    <w:qFormat/>
    <w:rsid w:val="0041132F"/>
    <w:pPr>
      <w:outlineLvl w:val="9"/>
    </w:pPr>
  </w:style>
  <w:style w:type="paragraph" w:styleId="BodyText">
    <w:name w:val="Body Text"/>
    <w:link w:val="BodyTextChar"/>
    <w:rsid w:val="0041132F"/>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1132F"/>
    <w:rPr>
      <w:rFonts w:ascii="Times New Roman" w:eastAsia="Times New Roman" w:hAnsi="Times New Roman" w:cs="Times New Roman"/>
      <w:szCs w:val="20"/>
    </w:rPr>
  </w:style>
  <w:style w:type="table" w:styleId="TableGrid">
    <w:name w:val="Table Grid"/>
    <w:basedOn w:val="TableNormal"/>
    <w:rsid w:val="0041132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05E5"/>
    <w:rPr>
      <w:color w:val="0000FF"/>
      <w:u w:val="single"/>
    </w:rPr>
  </w:style>
  <w:style w:type="paragraph" w:styleId="BalloonText">
    <w:name w:val="Balloon Text"/>
    <w:basedOn w:val="Normal"/>
    <w:link w:val="BalloonTextChar"/>
    <w:uiPriority w:val="99"/>
    <w:semiHidden/>
    <w:unhideWhenUsed/>
    <w:rsid w:val="00CD5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2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32F"/>
  </w:style>
  <w:style w:type="paragraph" w:styleId="Heading1">
    <w:name w:val="heading 1"/>
    <w:basedOn w:val="Normal"/>
    <w:next w:val="Normal"/>
    <w:link w:val="Heading1Char"/>
    <w:uiPriority w:val="9"/>
    <w:qFormat/>
    <w:rsid w:val="004113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113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113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1132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1132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1132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1132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132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41132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13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1132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1132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1132F"/>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1132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113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1132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113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113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113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113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1132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1132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1132F"/>
    <w:pPr>
      <w:spacing w:line="240" w:lineRule="auto"/>
    </w:pPr>
    <w:rPr>
      <w:b/>
      <w:bCs/>
      <w:color w:val="4F81BD" w:themeColor="accent1"/>
      <w:sz w:val="18"/>
      <w:szCs w:val="18"/>
    </w:rPr>
  </w:style>
  <w:style w:type="character" w:styleId="Strong">
    <w:name w:val="Strong"/>
    <w:basedOn w:val="DefaultParagraphFont"/>
    <w:uiPriority w:val="22"/>
    <w:qFormat/>
    <w:rsid w:val="0041132F"/>
    <w:rPr>
      <w:b/>
      <w:bCs/>
    </w:rPr>
  </w:style>
  <w:style w:type="character" w:styleId="Emphasis">
    <w:name w:val="Emphasis"/>
    <w:basedOn w:val="DefaultParagraphFont"/>
    <w:uiPriority w:val="20"/>
    <w:qFormat/>
    <w:rsid w:val="0041132F"/>
    <w:rPr>
      <w:i/>
      <w:iCs/>
    </w:rPr>
  </w:style>
  <w:style w:type="paragraph" w:styleId="NoSpacing">
    <w:name w:val="No Spacing"/>
    <w:link w:val="NoSpacingChar"/>
    <w:uiPriority w:val="1"/>
    <w:qFormat/>
    <w:rsid w:val="0041132F"/>
    <w:pPr>
      <w:spacing w:after="0" w:line="240" w:lineRule="auto"/>
    </w:pPr>
  </w:style>
  <w:style w:type="character" w:customStyle="1" w:styleId="NoSpacingChar">
    <w:name w:val="No Spacing Char"/>
    <w:basedOn w:val="DefaultParagraphFont"/>
    <w:link w:val="NoSpacing"/>
    <w:uiPriority w:val="1"/>
    <w:rsid w:val="0041132F"/>
  </w:style>
  <w:style w:type="paragraph" w:styleId="ListParagraph">
    <w:name w:val="List Paragraph"/>
    <w:basedOn w:val="Normal"/>
    <w:uiPriority w:val="34"/>
    <w:qFormat/>
    <w:rsid w:val="0041132F"/>
    <w:pPr>
      <w:ind w:left="720"/>
      <w:contextualSpacing/>
    </w:pPr>
  </w:style>
  <w:style w:type="paragraph" w:styleId="Quote">
    <w:name w:val="Quote"/>
    <w:basedOn w:val="Normal"/>
    <w:next w:val="Normal"/>
    <w:link w:val="QuoteChar"/>
    <w:uiPriority w:val="29"/>
    <w:qFormat/>
    <w:rsid w:val="0041132F"/>
    <w:rPr>
      <w:i/>
      <w:iCs/>
      <w:color w:val="000000" w:themeColor="text1"/>
    </w:rPr>
  </w:style>
  <w:style w:type="character" w:customStyle="1" w:styleId="QuoteChar">
    <w:name w:val="Quote Char"/>
    <w:basedOn w:val="DefaultParagraphFont"/>
    <w:link w:val="Quote"/>
    <w:uiPriority w:val="29"/>
    <w:rsid w:val="0041132F"/>
    <w:rPr>
      <w:i/>
      <w:iCs/>
      <w:color w:val="000000" w:themeColor="text1"/>
    </w:rPr>
  </w:style>
  <w:style w:type="paragraph" w:styleId="IntenseQuote">
    <w:name w:val="Intense Quote"/>
    <w:basedOn w:val="Normal"/>
    <w:next w:val="Normal"/>
    <w:link w:val="IntenseQuoteChar"/>
    <w:uiPriority w:val="30"/>
    <w:qFormat/>
    <w:rsid w:val="0041132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1132F"/>
    <w:rPr>
      <w:b/>
      <w:bCs/>
      <w:i/>
      <w:iCs/>
      <w:color w:val="4F81BD" w:themeColor="accent1"/>
    </w:rPr>
  </w:style>
  <w:style w:type="character" w:styleId="SubtleEmphasis">
    <w:name w:val="Subtle Emphasis"/>
    <w:basedOn w:val="DefaultParagraphFont"/>
    <w:uiPriority w:val="19"/>
    <w:qFormat/>
    <w:rsid w:val="0041132F"/>
    <w:rPr>
      <w:i/>
      <w:iCs/>
      <w:color w:val="808080" w:themeColor="text1" w:themeTint="7F"/>
    </w:rPr>
  </w:style>
  <w:style w:type="character" w:styleId="IntenseEmphasis">
    <w:name w:val="Intense Emphasis"/>
    <w:basedOn w:val="DefaultParagraphFont"/>
    <w:uiPriority w:val="21"/>
    <w:qFormat/>
    <w:rsid w:val="0041132F"/>
    <w:rPr>
      <w:b/>
      <w:bCs/>
      <w:i/>
      <w:iCs/>
      <w:color w:val="4F81BD" w:themeColor="accent1"/>
    </w:rPr>
  </w:style>
  <w:style w:type="character" w:styleId="SubtleReference">
    <w:name w:val="Subtle Reference"/>
    <w:basedOn w:val="DefaultParagraphFont"/>
    <w:uiPriority w:val="31"/>
    <w:qFormat/>
    <w:rsid w:val="0041132F"/>
    <w:rPr>
      <w:smallCaps/>
      <w:color w:val="C0504D" w:themeColor="accent2"/>
      <w:u w:val="single"/>
    </w:rPr>
  </w:style>
  <w:style w:type="character" w:styleId="IntenseReference">
    <w:name w:val="Intense Reference"/>
    <w:basedOn w:val="DefaultParagraphFont"/>
    <w:uiPriority w:val="32"/>
    <w:qFormat/>
    <w:rsid w:val="0041132F"/>
    <w:rPr>
      <w:b/>
      <w:bCs/>
      <w:smallCaps/>
      <w:color w:val="C0504D" w:themeColor="accent2"/>
      <w:spacing w:val="5"/>
      <w:u w:val="single"/>
    </w:rPr>
  </w:style>
  <w:style w:type="character" w:styleId="BookTitle">
    <w:name w:val="Book Title"/>
    <w:basedOn w:val="DefaultParagraphFont"/>
    <w:uiPriority w:val="33"/>
    <w:qFormat/>
    <w:rsid w:val="0041132F"/>
    <w:rPr>
      <w:b/>
      <w:bCs/>
      <w:smallCaps/>
      <w:spacing w:val="5"/>
    </w:rPr>
  </w:style>
  <w:style w:type="paragraph" w:styleId="TOCHeading">
    <w:name w:val="TOC Heading"/>
    <w:basedOn w:val="Heading1"/>
    <w:next w:val="Normal"/>
    <w:uiPriority w:val="39"/>
    <w:semiHidden/>
    <w:unhideWhenUsed/>
    <w:qFormat/>
    <w:rsid w:val="0041132F"/>
    <w:pPr>
      <w:outlineLvl w:val="9"/>
    </w:pPr>
  </w:style>
  <w:style w:type="paragraph" w:styleId="BodyText">
    <w:name w:val="Body Text"/>
    <w:link w:val="BodyTextChar"/>
    <w:rsid w:val="0041132F"/>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41132F"/>
    <w:rPr>
      <w:rFonts w:ascii="Times New Roman" w:eastAsia="Times New Roman" w:hAnsi="Times New Roman" w:cs="Times New Roman"/>
      <w:szCs w:val="20"/>
    </w:rPr>
  </w:style>
  <w:style w:type="table" w:styleId="TableGrid">
    <w:name w:val="Table Grid"/>
    <w:basedOn w:val="TableNormal"/>
    <w:rsid w:val="0041132F"/>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405E5"/>
    <w:rPr>
      <w:color w:val="0000FF"/>
      <w:u w:val="single"/>
    </w:rPr>
  </w:style>
  <w:style w:type="paragraph" w:styleId="BalloonText">
    <w:name w:val="Balloon Text"/>
    <w:basedOn w:val="Normal"/>
    <w:link w:val="BalloonTextChar"/>
    <w:uiPriority w:val="99"/>
    <w:semiHidden/>
    <w:unhideWhenUsed/>
    <w:rsid w:val="00CD52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2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14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mDeanSpivey/M-Tools-Project/archive/master.zip"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www.osehra.org/page/osehra-code-repository"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26E42E-98F6-462A-9B27-82F7DC638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11</Pages>
  <Words>1252</Words>
  <Characters>7140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Spivey</dc:creator>
  <cp:keywords/>
  <dc:description/>
  <cp:lastModifiedBy>Jimmy Spivey</cp:lastModifiedBy>
  <cp:revision>8</cp:revision>
  <dcterms:created xsi:type="dcterms:W3CDTF">2013-04-22T07:24:00Z</dcterms:created>
  <dcterms:modified xsi:type="dcterms:W3CDTF">2013-06-17T13:57:00Z</dcterms:modified>
</cp:coreProperties>
</file>